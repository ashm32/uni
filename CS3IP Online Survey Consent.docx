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00BE0" w14:textId="43BE677A" w:rsidR="003C0B75" w:rsidRPr="00A65689" w:rsidRDefault="003840E2">
      <w:pPr>
        <w:rPr>
          <w:rFonts w:cstheme="minorHAnsi"/>
          <w:color w:val="000000" w:themeColor="text1"/>
        </w:rPr>
      </w:pPr>
      <w:r w:rsidRPr="00A65689">
        <w:rPr>
          <w:rFonts w:cstheme="minorHAnsi"/>
          <w:color w:val="000000" w:themeColor="text1"/>
        </w:rPr>
        <w:t xml:space="preserve"> </w:t>
      </w:r>
      <w:r w:rsidR="00DF7DA6" w:rsidRPr="00A65689">
        <w:rPr>
          <w:noProof/>
          <w:color w:val="000000" w:themeColor="text1"/>
          <w:lang w:eastAsia="en-GB"/>
        </w:rPr>
        <w:drawing>
          <wp:inline distT="0" distB="0" distL="0" distR="0" wp14:anchorId="7F981548" wp14:editId="08757853">
            <wp:extent cx="2004060" cy="842567"/>
            <wp:effectExtent l="0" t="0" r="0" b="0"/>
            <wp:docPr id="1" name="Picture 1" descr="H:\Matt Personal\Mobile desktop\useful things\AU Birmingham logo Purple 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att Personal\Mobile desktop\useful things\AU Birmingham logo Purple CMY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22049" cy="850130"/>
                    </a:xfrm>
                    <a:prstGeom prst="rect">
                      <a:avLst/>
                    </a:prstGeom>
                    <a:noFill/>
                    <a:ln>
                      <a:noFill/>
                    </a:ln>
                  </pic:spPr>
                </pic:pic>
              </a:graphicData>
            </a:graphic>
          </wp:inline>
        </w:drawing>
      </w:r>
    </w:p>
    <w:p w14:paraId="7CC1D606" w14:textId="572230BF" w:rsidR="003840E2" w:rsidRPr="00A65689" w:rsidRDefault="00E468E1" w:rsidP="003840E2">
      <w:pPr>
        <w:spacing w:after="0" w:line="240" w:lineRule="auto"/>
        <w:jc w:val="center"/>
        <w:rPr>
          <w:rFonts w:cstheme="minorHAnsi"/>
          <w:b/>
          <w:color w:val="000000" w:themeColor="text1"/>
          <w:sz w:val="28"/>
          <w:szCs w:val="28"/>
        </w:rPr>
      </w:pPr>
      <w:r w:rsidRPr="00A65689">
        <w:rPr>
          <w:rFonts w:cstheme="minorHAnsi"/>
          <w:b/>
          <w:color w:val="000000" w:themeColor="text1"/>
          <w:sz w:val="28"/>
          <w:szCs w:val="28"/>
        </w:rPr>
        <w:t>Aston University’s Hall of Fame</w:t>
      </w:r>
    </w:p>
    <w:p w14:paraId="1AC26983" w14:textId="77777777" w:rsidR="003C0B75" w:rsidRPr="00A65689" w:rsidRDefault="003840E2">
      <w:pPr>
        <w:jc w:val="center"/>
        <w:rPr>
          <w:rFonts w:cstheme="minorHAnsi"/>
          <w:b/>
          <w:color w:val="000000" w:themeColor="text1"/>
          <w:sz w:val="24"/>
          <w:szCs w:val="24"/>
        </w:rPr>
      </w:pPr>
      <w:r w:rsidRPr="00A65689">
        <w:rPr>
          <w:rFonts w:cstheme="minorHAnsi"/>
          <w:b/>
          <w:color w:val="000000" w:themeColor="text1"/>
          <w:sz w:val="24"/>
          <w:szCs w:val="24"/>
        </w:rPr>
        <w:t>Consent Form</w:t>
      </w:r>
    </w:p>
    <w:p w14:paraId="25561BAD" w14:textId="1267AC9B" w:rsidR="003C0B75" w:rsidRPr="00A65689" w:rsidRDefault="003C0B75">
      <w:pPr>
        <w:jc w:val="right"/>
        <w:rPr>
          <w:rFonts w:cstheme="minorHAnsi"/>
          <w:b/>
          <w:color w:val="000000" w:themeColor="text1"/>
          <w:sz w:val="18"/>
          <w:szCs w:val="18"/>
        </w:rPr>
      </w:pPr>
    </w:p>
    <w:tbl>
      <w:tblPr>
        <w:tblStyle w:val="TableGrid"/>
        <w:tblW w:w="8126" w:type="dxa"/>
        <w:tblLook w:val="04A0" w:firstRow="1" w:lastRow="0" w:firstColumn="1" w:lastColumn="0" w:noHBand="0" w:noVBand="1"/>
      </w:tblPr>
      <w:tblGrid>
        <w:gridCol w:w="798"/>
        <w:gridCol w:w="7328"/>
      </w:tblGrid>
      <w:tr w:rsidR="00A65689" w:rsidRPr="00A65689" w14:paraId="05ECDC28" w14:textId="77777777" w:rsidTr="003840E2">
        <w:tc>
          <w:tcPr>
            <w:tcW w:w="798" w:type="dxa"/>
            <w:shd w:val="clear" w:color="auto" w:fill="auto"/>
          </w:tcPr>
          <w:p w14:paraId="7370782A" w14:textId="77777777" w:rsidR="003840E2" w:rsidRPr="00A65689" w:rsidRDefault="003840E2">
            <w:pPr>
              <w:pStyle w:val="ListParagraph"/>
              <w:numPr>
                <w:ilvl w:val="0"/>
                <w:numId w:val="1"/>
              </w:numPr>
              <w:spacing w:after="0" w:line="240" w:lineRule="auto"/>
              <w:rPr>
                <w:rFonts w:cstheme="minorHAnsi"/>
                <w:color w:val="000000" w:themeColor="text1"/>
              </w:rPr>
            </w:pPr>
          </w:p>
        </w:tc>
        <w:tc>
          <w:tcPr>
            <w:tcW w:w="7328" w:type="dxa"/>
            <w:shd w:val="clear" w:color="auto" w:fill="auto"/>
          </w:tcPr>
          <w:p w14:paraId="7DAE0B23" w14:textId="341C1FDA" w:rsidR="003840E2" w:rsidRPr="00A65689" w:rsidRDefault="003840E2">
            <w:pPr>
              <w:spacing w:after="0" w:line="240" w:lineRule="auto"/>
              <w:rPr>
                <w:rFonts w:cstheme="minorHAnsi"/>
                <w:color w:val="000000" w:themeColor="text1"/>
              </w:rPr>
            </w:pPr>
            <w:r w:rsidRPr="00A65689">
              <w:rPr>
                <w:rFonts w:cstheme="minorHAnsi"/>
                <w:color w:val="000000" w:themeColor="text1"/>
              </w:rPr>
              <w:t>I confirm that I have read and understand the above study information. I have had the opportunity to consider the information, ask questions and have had these answered satisfactorily.</w:t>
            </w:r>
          </w:p>
        </w:tc>
      </w:tr>
      <w:tr w:rsidR="00A65689" w:rsidRPr="00A65689" w14:paraId="16522802" w14:textId="77777777" w:rsidTr="003840E2">
        <w:tc>
          <w:tcPr>
            <w:tcW w:w="798" w:type="dxa"/>
            <w:shd w:val="clear" w:color="auto" w:fill="auto"/>
          </w:tcPr>
          <w:p w14:paraId="6AC68F8B" w14:textId="77777777" w:rsidR="003840E2" w:rsidRPr="00A65689" w:rsidRDefault="003840E2">
            <w:pPr>
              <w:pStyle w:val="ListParagraph"/>
              <w:numPr>
                <w:ilvl w:val="0"/>
                <w:numId w:val="1"/>
              </w:numPr>
              <w:spacing w:after="0" w:line="240" w:lineRule="auto"/>
              <w:rPr>
                <w:rFonts w:cstheme="minorHAnsi"/>
                <w:color w:val="000000" w:themeColor="text1"/>
              </w:rPr>
            </w:pPr>
          </w:p>
        </w:tc>
        <w:tc>
          <w:tcPr>
            <w:tcW w:w="7328" w:type="dxa"/>
            <w:shd w:val="clear" w:color="auto" w:fill="auto"/>
          </w:tcPr>
          <w:p w14:paraId="18D641A0" w14:textId="23416F8E" w:rsidR="003840E2" w:rsidRPr="00A65689" w:rsidRDefault="003840E2">
            <w:pPr>
              <w:spacing w:after="0" w:line="240" w:lineRule="auto"/>
              <w:rPr>
                <w:rFonts w:cstheme="minorHAnsi"/>
                <w:color w:val="000000" w:themeColor="text1"/>
              </w:rPr>
            </w:pPr>
            <w:r w:rsidRPr="00A65689">
              <w:rPr>
                <w:rFonts w:cstheme="minorHAnsi"/>
                <w:color w:val="000000" w:themeColor="text1"/>
              </w:rPr>
              <w:t>I understand that my participation is voluntary and that I am free to withdraw at any time up until the point I submit my responses, without giving any reason and without my legal rights being affected</w:t>
            </w:r>
            <w:r w:rsidR="006979F4" w:rsidRPr="00A65689">
              <w:rPr>
                <w:rFonts w:cstheme="minorHAnsi"/>
                <w:color w:val="000000" w:themeColor="text1"/>
              </w:rPr>
              <w:t>.</w:t>
            </w:r>
          </w:p>
        </w:tc>
      </w:tr>
      <w:tr w:rsidR="00A65689" w:rsidRPr="00A65689" w14:paraId="457C0831" w14:textId="77777777" w:rsidTr="003840E2">
        <w:tc>
          <w:tcPr>
            <w:tcW w:w="798" w:type="dxa"/>
            <w:shd w:val="clear" w:color="auto" w:fill="auto"/>
          </w:tcPr>
          <w:p w14:paraId="68D59430" w14:textId="77777777" w:rsidR="003840E2" w:rsidRPr="00A65689" w:rsidRDefault="003840E2">
            <w:pPr>
              <w:pStyle w:val="ListParagraph"/>
              <w:numPr>
                <w:ilvl w:val="0"/>
                <w:numId w:val="1"/>
              </w:numPr>
              <w:spacing w:after="0" w:line="240" w:lineRule="auto"/>
              <w:rPr>
                <w:rFonts w:cstheme="minorHAnsi"/>
                <w:color w:val="000000" w:themeColor="text1"/>
              </w:rPr>
            </w:pPr>
          </w:p>
        </w:tc>
        <w:tc>
          <w:tcPr>
            <w:tcW w:w="7328" w:type="dxa"/>
            <w:shd w:val="clear" w:color="auto" w:fill="auto"/>
          </w:tcPr>
          <w:p w14:paraId="59D91035" w14:textId="20617301" w:rsidR="003840E2" w:rsidRPr="00A65689" w:rsidRDefault="003840E2">
            <w:pPr>
              <w:spacing w:after="0" w:line="240" w:lineRule="auto"/>
              <w:rPr>
                <w:rFonts w:cstheme="minorHAnsi"/>
                <w:color w:val="000000" w:themeColor="text1"/>
              </w:rPr>
            </w:pPr>
            <w:r w:rsidRPr="00A65689">
              <w:rPr>
                <w:rFonts w:cstheme="minorHAnsi"/>
                <w:color w:val="000000" w:themeColor="text1"/>
              </w:rPr>
              <w:t>I agree to my personal data and data relating to me collected during the study being processed as described above.</w:t>
            </w:r>
          </w:p>
        </w:tc>
      </w:tr>
      <w:tr w:rsidR="006979F4" w:rsidRPr="00A65689" w14:paraId="6579009C" w14:textId="77777777" w:rsidTr="003840E2">
        <w:tc>
          <w:tcPr>
            <w:tcW w:w="798" w:type="dxa"/>
            <w:shd w:val="clear" w:color="auto" w:fill="auto"/>
          </w:tcPr>
          <w:p w14:paraId="22E70875" w14:textId="77777777" w:rsidR="006979F4" w:rsidRPr="00A65689" w:rsidRDefault="006979F4" w:rsidP="006979F4">
            <w:pPr>
              <w:pStyle w:val="ListParagraph"/>
              <w:numPr>
                <w:ilvl w:val="0"/>
                <w:numId w:val="1"/>
              </w:numPr>
              <w:spacing w:after="0" w:line="240" w:lineRule="auto"/>
              <w:rPr>
                <w:rFonts w:cstheme="minorHAnsi"/>
                <w:color w:val="000000" w:themeColor="text1"/>
              </w:rPr>
            </w:pPr>
          </w:p>
        </w:tc>
        <w:tc>
          <w:tcPr>
            <w:tcW w:w="7328" w:type="dxa"/>
            <w:shd w:val="clear" w:color="auto" w:fill="auto"/>
          </w:tcPr>
          <w:p w14:paraId="143C3990" w14:textId="0F90E0F2" w:rsidR="006979F4" w:rsidRPr="00A65689" w:rsidRDefault="00BF7039" w:rsidP="006979F4">
            <w:pPr>
              <w:spacing w:after="0" w:line="240" w:lineRule="auto"/>
              <w:rPr>
                <w:rFonts w:cstheme="minorHAnsi"/>
                <w:color w:val="000000" w:themeColor="text1"/>
              </w:rPr>
            </w:pPr>
            <w:r w:rsidRPr="00A65689">
              <w:rPr>
                <w:rFonts w:cstheme="minorHAnsi"/>
                <w:color w:val="000000" w:themeColor="text1"/>
              </w:rPr>
              <w:t>I agree to take part in this study.</w:t>
            </w:r>
          </w:p>
        </w:tc>
      </w:tr>
    </w:tbl>
    <w:p w14:paraId="33ECCDFC" w14:textId="2BD6FDC6" w:rsidR="00B959AE" w:rsidRPr="00A65689" w:rsidRDefault="00B959AE" w:rsidP="003840E2">
      <w:pPr>
        <w:rPr>
          <w:rFonts w:cstheme="minorHAnsi"/>
          <w:color w:val="000000" w:themeColor="text1"/>
        </w:rPr>
      </w:pPr>
    </w:p>
    <w:p w14:paraId="71D25631" w14:textId="3C0D7A0E" w:rsidR="00FE2313" w:rsidRPr="00A65689" w:rsidRDefault="00FE2313" w:rsidP="003840E2">
      <w:pPr>
        <w:rPr>
          <w:rFonts w:cstheme="minorHAnsi"/>
          <w:b/>
          <w:bCs/>
          <w:color w:val="000000" w:themeColor="text1"/>
        </w:rPr>
      </w:pPr>
      <w:r w:rsidRPr="00A65689">
        <w:rPr>
          <w:rFonts w:cstheme="minorHAnsi"/>
          <w:b/>
          <w:bCs/>
          <w:color w:val="000000" w:themeColor="text1"/>
        </w:rPr>
        <w:t>By clicking ‘next’, below, you agree to the statements above and consent to take part in this study.  If you are not happy or willing to consent, please close your browser now.</w:t>
      </w:r>
    </w:p>
    <w:sectPr w:rsidR="00FE2313" w:rsidRPr="00A65689" w:rsidSect="004A6E0F">
      <w:footerReference w:type="default" r:id="rId9"/>
      <w:pgSz w:w="11906" w:h="16838"/>
      <w:pgMar w:top="1440" w:right="1440" w:bottom="1440" w:left="1440" w:header="0" w:footer="708" w:gutter="0"/>
      <w:cols w:space="720"/>
      <w:formProt w:val="0"/>
      <w:docGrid w:linePitch="312"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E7338" w14:textId="77777777" w:rsidR="004A6E0F" w:rsidRDefault="004A6E0F">
      <w:pPr>
        <w:spacing w:after="0" w:line="240" w:lineRule="auto"/>
      </w:pPr>
      <w:r>
        <w:separator/>
      </w:r>
    </w:p>
  </w:endnote>
  <w:endnote w:type="continuationSeparator" w:id="0">
    <w:p w14:paraId="4960C05E" w14:textId="77777777" w:rsidR="004A6E0F" w:rsidRDefault="004A6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AR PL SungtiL GB">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3F29D" w14:textId="50E2CABF" w:rsidR="003C0B75" w:rsidRPr="003840E2" w:rsidRDefault="003840E2" w:rsidP="003840E2">
    <w:pPr>
      <w:pStyle w:val="Footer"/>
      <w:rPr>
        <w:rFonts w:cstheme="minorHAnsi"/>
        <w:sz w:val="18"/>
        <w:szCs w:val="18"/>
      </w:rPr>
    </w:pPr>
    <w:r w:rsidRPr="001B7D1B">
      <w:rPr>
        <w:rFonts w:cstheme="minorHAnsi"/>
        <w:sz w:val="18"/>
        <w:szCs w:val="18"/>
      </w:rPr>
      <w:t xml:space="preserve">REC ID: </w:t>
    </w:r>
    <w:del w:id="0" w:author="Ayshah Malik (Student)" w:date="2024-02-27T17:16:00Z">
      <w:r w:rsidRPr="001B7D1B" w:rsidDel="00A16073">
        <w:rPr>
          <w:rFonts w:cstheme="minorHAnsi"/>
          <w:color w:val="A6A6A6" w:themeColor="background1" w:themeShade="A6"/>
          <w:sz w:val="18"/>
          <w:szCs w:val="18"/>
        </w:rPr>
        <w:delText>&lt;enter your 9 digit student # here&gt;</w:delText>
      </w:r>
      <w:r w:rsidRPr="001B7D1B" w:rsidDel="00A16073">
        <w:rPr>
          <w:rFonts w:cstheme="minorHAnsi"/>
          <w:sz w:val="18"/>
          <w:szCs w:val="18"/>
        </w:rPr>
        <w:delText>,</w:delText>
      </w:r>
    </w:del>
    <w:ins w:id="1" w:author="Ayshah Malik (Student)" w:date="2024-02-27T17:16:00Z">
      <w:r w:rsidR="00A16073">
        <w:rPr>
          <w:rFonts w:cstheme="minorHAnsi"/>
          <w:color w:val="A6A6A6" w:themeColor="background1" w:themeShade="A6"/>
          <w:sz w:val="18"/>
          <w:szCs w:val="18"/>
        </w:rPr>
        <w:t>200089520</w:t>
      </w:r>
    </w:ins>
    <w:r w:rsidRPr="001B7D1B">
      <w:rPr>
        <w:rFonts w:cstheme="minorHAnsi"/>
        <w:sz w:val="18"/>
        <w:szCs w:val="18"/>
      </w:rPr>
      <w:t xml:space="preserve"> Version </w:t>
    </w:r>
    <w:r>
      <w:rPr>
        <w:rFonts w:cstheme="minorHAnsi"/>
        <w:sz w:val="18"/>
        <w:szCs w:val="18"/>
      </w:rPr>
      <w:t>C-</w:t>
    </w:r>
    <w:r w:rsidRPr="001B7D1B">
      <w:rPr>
        <w:rFonts w:cstheme="minorHAnsi"/>
        <w:sz w:val="18"/>
        <w:szCs w:val="18"/>
      </w:rPr>
      <w:t xml:space="preserve">OS 1.0, </w:t>
    </w:r>
    <w:del w:id="2" w:author="Ayshah Malik (Student)" w:date="2024-02-27T17:16:00Z">
      <w:r w:rsidRPr="001B7D1B" w:rsidDel="00A16073">
        <w:rPr>
          <w:rFonts w:cstheme="minorHAnsi"/>
          <w:color w:val="A6A6A6" w:themeColor="background1" w:themeShade="A6"/>
          <w:sz w:val="18"/>
          <w:szCs w:val="18"/>
        </w:rPr>
        <w:delText>&lt;enter date here&gt;</w:delText>
      </w:r>
    </w:del>
    <w:ins w:id="3" w:author="Ayshah Malik (Student)" w:date="2024-02-27T17:16:00Z">
      <w:r w:rsidR="00A16073">
        <w:rPr>
          <w:rFonts w:cstheme="minorHAnsi"/>
          <w:color w:val="A6A6A6" w:themeColor="background1" w:themeShade="A6"/>
          <w:sz w:val="18"/>
          <w:szCs w:val="18"/>
        </w:rPr>
        <w:t>27/02/24</w: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2D676" w14:textId="77777777" w:rsidR="004A6E0F" w:rsidRDefault="004A6E0F">
      <w:r>
        <w:separator/>
      </w:r>
    </w:p>
  </w:footnote>
  <w:footnote w:type="continuationSeparator" w:id="0">
    <w:p w14:paraId="61AE13AC" w14:textId="77777777" w:rsidR="004A6E0F" w:rsidRDefault="004A6E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A3DE5"/>
    <w:multiLevelType w:val="multilevel"/>
    <w:tmpl w:val="96B8AD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BC34B0A"/>
    <w:multiLevelType w:val="multilevel"/>
    <w:tmpl w:val="29CE387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888369598">
    <w:abstractNumId w:val="0"/>
  </w:num>
  <w:num w:numId="2" w16cid:durableId="29668346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yshah Malik (Student)">
    <w15:presenceInfo w15:providerId="AD" w15:userId="S::200089520@aston.ac.uk::66b52336-d507-40bb-81dc-e537da8f32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B75"/>
    <w:rsid w:val="003840E2"/>
    <w:rsid w:val="003C0B75"/>
    <w:rsid w:val="00460FE6"/>
    <w:rsid w:val="004A6E0F"/>
    <w:rsid w:val="006667F3"/>
    <w:rsid w:val="006979F4"/>
    <w:rsid w:val="008F287F"/>
    <w:rsid w:val="00A16073"/>
    <w:rsid w:val="00A65689"/>
    <w:rsid w:val="00B959AE"/>
    <w:rsid w:val="00BF7039"/>
    <w:rsid w:val="00DF7DA6"/>
    <w:rsid w:val="00E468E1"/>
    <w:rsid w:val="00FE2313"/>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B2A98"/>
  <w15:docId w15:val="{38929E2E-5F7E-409E-90C3-61C07379F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80E22"/>
  </w:style>
  <w:style w:type="character" w:customStyle="1" w:styleId="FooterChar">
    <w:name w:val="Footer Char"/>
    <w:basedOn w:val="DefaultParagraphFont"/>
    <w:link w:val="Footer"/>
    <w:uiPriority w:val="99"/>
    <w:qFormat/>
    <w:rsid w:val="00180E22"/>
  </w:style>
  <w:style w:type="character" w:customStyle="1" w:styleId="FootnoteTextChar">
    <w:name w:val="Footnote Text Char"/>
    <w:basedOn w:val="DefaultParagraphFont"/>
    <w:link w:val="FootnoteText"/>
    <w:uiPriority w:val="99"/>
    <w:qFormat/>
    <w:rsid w:val="00446FA8"/>
    <w:rPr>
      <w:sz w:val="20"/>
      <w:szCs w:val="20"/>
    </w:rPr>
  </w:style>
  <w:style w:type="character" w:customStyle="1" w:styleId="FootnoteCharacters">
    <w:name w:val="Footnote Characters"/>
    <w:basedOn w:val="DefaultParagraphFont"/>
    <w:uiPriority w:val="99"/>
    <w:semiHidden/>
    <w:unhideWhenUsed/>
    <w:qFormat/>
    <w:rsid w:val="00446FA8"/>
    <w:rPr>
      <w:vertAlign w:val="superscript"/>
    </w:rPr>
  </w:style>
  <w:style w:type="character" w:customStyle="1" w:styleId="FootnoteAnchor">
    <w:name w:val="Footnote Anchor"/>
    <w:rPr>
      <w:vertAlign w:val="superscript"/>
    </w:rPr>
  </w:style>
  <w:style w:type="character" w:customStyle="1" w:styleId="BalloonTextChar">
    <w:name w:val="Balloon Text Char"/>
    <w:basedOn w:val="DefaultParagraphFont"/>
    <w:link w:val="BalloonText"/>
    <w:uiPriority w:val="99"/>
    <w:semiHidden/>
    <w:qFormat/>
    <w:rsid w:val="007166BC"/>
    <w:rPr>
      <w:rFonts w:ascii="Tahoma" w:hAnsi="Tahoma" w:cs="Tahoma"/>
      <w:sz w:val="16"/>
      <w:szCs w:val="16"/>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180E22"/>
    <w:pPr>
      <w:tabs>
        <w:tab w:val="center" w:pos="4513"/>
        <w:tab w:val="right" w:pos="9026"/>
      </w:tabs>
      <w:spacing w:after="0" w:line="240" w:lineRule="auto"/>
    </w:pPr>
  </w:style>
  <w:style w:type="paragraph" w:styleId="Footer">
    <w:name w:val="footer"/>
    <w:basedOn w:val="Normal"/>
    <w:link w:val="FooterChar"/>
    <w:uiPriority w:val="99"/>
    <w:unhideWhenUsed/>
    <w:rsid w:val="00180E22"/>
    <w:pPr>
      <w:tabs>
        <w:tab w:val="center" w:pos="4513"/>
        <w:tab w:val="right" w:pos="9026"/>
      </w:tabs>
      <w:spacing w:after="0" w:line="240" w:lineRule="auto"/>
    </w:pPr>
  </w:style>
  <w:style w:type="paragraph" w:styleId="FootnoteText">
    <w:name w:val="footnote text"/>
    <w:basedOn w:val="Normal"/>
    <w:link w:val="FootnoteTextChar"/>
    <w:uiPriority w:val="99"/>
    <w:unhideWhenUsed/>
    <w:rsid w:val="00446FA8"/>
    <w:pPr>
      <w:spacing w:after="0" w:line="240" w:lineRule="auto"/>
    </w:pPr>
    <w:rPr>
      <w:sz w:val="20"/>
      <w:szCs w:val="20"/>
    </w:rPr>
  </w:style>
  <w:style w:type="paragraph" w:styleId="BalloonText">
    <w:name w:val="Balloon Text"/>
    <w:basedOn w:val="Normal"/>
    <w:link w:val="BalloonTextChar"/>
    <w:uiPriority w:val="99"/>
    <w:semiHidden/>
    <w:unhideWhenUsed/>
    <w:qFormat/>
    <w:rsid w:val="007166BC"/>
    <w:pPr>
      <w:spacing w:after="0" w:line="240" w:lineRule="auto"/>
    </w:pPr>
    <w:rPr>
      <w:rFonts w:ascii="Tahoma" w:hAnsi="Tahoma" w:cs="Tahoma"/>
      <w:sz w:val="16"/>
      <w:szCs w:val="16"/>
    </w:rPr>
  </w:style>
  <w:style w:type="paragraph" w:styleId="ListParagraph">
    <w:name w:val="List Paragraph"/>
    <w:basedOn w:val="Normal"/>
    <w:uiPriority w:val="34"/>
    <w:qFormat/>
    <w:rsid w:val="004F0B6D"/>
    <w:pPr>
      <w:ind w:left="720"/>
      <w:contextualSpacing/>
    </w:pPr>
  </w:style>
  <w:style w:type="paragraph" w:customStyle="1" w:styleId="FrameContents">
    <w:name w:val="Frame Contents"/>
    <w:basedOn w:val="Normal"/>
    <w:qFormat/>
  </w:style>
  <w:style w:type="table" w:styleId="TableGrid">
    <w:name w:val="Table Grid"/>
    <w:basedOn w:val="TableNormal"/>
    <w:uiPriority w:val="39"/>
    <w:rsid w:val="00293E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16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4C962-0DD5-49E5-84A7-218E48343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Aston University</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Ayshah Malik (Student)</cp:lastModifiedBy>
  <cp:revision>10</cp:revision>
  <dcterms:created xsi:type="dcterms:W3CDTF">2019-04-10T12:48:00Z</dcterms:created>
  <dcterms:modified xsi:type="dcterms:W3CDTF">2024-02-27T17:16:00Z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Aston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